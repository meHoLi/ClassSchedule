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bookmarkStart w:id="0" w:name="_GoBack"/>
      <w:bookmarkEnd w:id="0"/>
      <w:r>
        <w:rPr>
          <w:rFonts w:hint="eastAsia"/>
        </w:rPr>
        <w:t>名词解释：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首页：第1个页面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日期明细页面：第2个页面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课程明细页面：第3个页面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孩子列表页面：第4个页面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孩子详细信息页面：第5个页面</w:t>
      </w:r>
    </w:p>
    <w:p>
      <w:pPr>
        <w:spacing w:line="220" w:lineRule="atLeas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底部导航：课程表、设置</w:t>
      </w:r>
    </w:p>
    <w:p>
      <w:pPr>
        <w:numPr>
          <w:ilvl w:val="0"/>
          <w:numId w:val="1"/>
          <w:ins w:id="1" w:author="ADMIN" w:date="2018-07-04T21:50:57Z"/>
        </w:numPr>
        <w:spacing w:line="220" w:lineRule="atLeast"/>
        <w:rPr>
          <w:ins w:id="2" w:author="ADMIN" w:date="2018-07-04T21:50:57Z"/>
          <w:rFonts w:hint="eastAsia"/>
        </w:rPr>
        <w:pPrChange w:id="0" w:author="ADMIN" w:date="2018-07-04T21:50:57Z">
          <w:pPr>
            <w:spacing w:line="220" w:lineRule="atLeast"/>
          </w:pPr>
        </w:pPrChange>
      </w:pPr>
      <w:del w:id="3" w:author="ADMIN" w:date="2018-07-04T21:50:57Z">
        <w:r>
          <w:rPr>
            <w:rFonts w:hint="eastAsia"/>
          </w:rPr>
          <w:delText>1.</w:delText>
        </w:r>
      </w:del>
      <w:r>
        <w:rPr>
          <w:rFonts w:hint="eastAsia"/>
        </w:rPr>
        <w:t>进入小程序，弹出授权确认页面。</w:t>
      </w:r>
    </w:p>
    <w:p>
      <w:pPr>
        <w:numPr>
          <w:ilvl w:val="0"/>
          <w:numId w:val="1"/>
          <w:ins w:id="5" w:author="ADMIN" w:date="2018-07-04T21:50:57Z"/>
        </w:numPr>
        <w:spacing w:line="220" w:lineRule="atLeast"/>
        <w:rPr>
          <w:ins w:id="6" w:author="ADMIN" w:date="2018-07-04T22:06:53Z"/>
          <w:rFonts w:hint="eastAsia"/>
        </w:rPr>
        <w:pPrChange w:id="4" w:author="ADMIN" w:date="2018-07-04T21:50:57Z">
          <w:pPr>
            <w:spacing w:line="220" w:lineRule="atLeast"/>
          </w:pPr>
        </w:pPrChange>
      </w:pPr>
      <w:ins w:id="7" w:author="ADMIN" w:date="2018-07-04T21:51:06Z">
        <w:r>
          <w:rPr>
            <w:rFonts w:hint="eastAsia"/>
            <w:lang w:val="en-US" w:eastAsia="zh-CN"/>
          </w:rPr>
          <w:t>进入</w:t>
        </w:r>
      </w:ins>
      <w:ins w:id="8" w:author="ADMIN" w:date="2018-07-04T21:51:07Z">
        <w:r>
          <w:rPr>
            <w:rFonts w:hint="eastAsia"/>
            <w:lang w:val="en-US" w:eastAsia="zh-CN"/>
          </w:rPr>
          <w:t>小程序后</w:t>
        </w:r>
      </w:ins>
      <w:ins w:id="9" w:author="ADMIN" w:date="2018-07-04T21:51:08Z">
        <w:r>
          <w:rPr>
            <w:rFonts w:hint="eastAsia"/>
            <w:lang w:val="en-US" w:eastAsia="zh-CN"/>
          </w:rPr>
          <w:t>，</w:t>
        </w:r>
      </w:ins>
      <w:ins w:id="10" w:author="ADMIN" w:date="2018-07-04T21:51:09Z">
        <w:r>
          <w:rPr>
            <w:rFonts w:hint="eastAsia"/>
            <w:lang w:val="en-US" w:eastAsia="zh-CN"/>
          </w:rPr>
          <w:t>首先</w:t>
        </w:r>
      </w:ins>
      <w:ins w:id="11" w:author="ADMIN" w:date="2018-07-04T21:51:11Z">
        <w:r>
          <w:rPr>
            <w:rFonts w:hint="eastAsia"/>
            <w:lang w:val="en-US" w:eastAsia="zh-CN"/>
          </w:rPr>
          <w:t>第一个</w:t>
        </w:r>
      </w:ins>
      <w:ins w:id="12" w:author="ADMIN" w:date="2018-07-04T21:51:13Z">
        <w:r>
          <w:rPr>
            <w:rFonts w:hint="eastAsia"/>
            <w:lang w:val="en-US" w:eastAsia="zh-CN"/>
          </w:rPr>
          <w:t>页面</w:t>
        </w:r>
      </w:ins>
      <w:ins w:id="13" w:author="ADMIN" w:date="2018-07-04T22:05:01Z">
        <w:r>
          <w:rPr>
            <w:rFonts w:hint="eastAsia"/>
            <w:lang w:val="en-US" w:eastAsia="zh-CN"/>
          </w:rPr>
          <w:t>要</w:t>
        </w:r>
      </w:ins>
      <w:ins w:id="14" w:author="ADMIN" w:date="2018-07-04T22:05:02Z">
        <w:r>
          <w:rPr>
            <w:rFonts w:hint="eastAsia"/>
            <w:lang w:val="en-US" w:eastAsia="zh-CN"/>
          </w:rPr>
          <w:t>有个</w:t>
        </w:r>
      </w:ins>
      <w:ins w:id="15" w:author="ADMIN" w:date="2018-07-04T22:05:04Z">
        <w:r>
          <w:rPr>
            <w:rFonts w:hint="eastAsia"/>
            <w:lang w:val="en-US" w:eastAsia="zh-CN"/>
          </w:rPr>
          <w:t>选项：</w:t>
        </w:r>
      </w:ins>
      <w:ins w:id="16" w:author="ADMIN" w:date="2018-07-04T22:06:47Z">
        <w:r>
          <w:rPr>
            <w:rFonts w:hint="eastAsia"/>
            <w:lang w:val="en-US" w:eastAsia="zh-CN"/>
          </w:rPr>
          <w:t>我</w:t>
        </w:r>
      </w:ins>
      <w:ins w:id="17" w:author="ADMIN" w:date="2018-07-04T22:05:11Z">
        <w:r>
          <w:rPr>
            <w:rFonts w:hint="eastAsia"/>
            <w:lang w:val="en-US" w:eastAsia="zh-CN"/>
          </w:rPr>
          <w:t>要给</w:t>
        </w:r>
      </w:ins>
      <w:ins w:id="18" w:author="ADMIN" w:date="2018-07-04T22:05:25Z">
        <w:r>
          <w:rPr>
            <w:rFonts w:hint="eastAsia"/>
            <w:lang w:val="en-US" w:eastAsia="zh-CN"/>
          </w:rPr>
          <w:t>（）</w:t>
        </w:r>
      </w:ins>
      <w:ins w:id="19" w:author="ADMIN" w:date="2018-07-04T22:05:28Z">
        <w:r>
          <w:rPr>
            <w:rFonts w:hint="eastAsia"/>
            <w:lang w:val="en-US" w:eastAsia="zh-CN"/>
          </w:rPr>
          <w:t>个</w:t>
        </w:r>
      </w:ins>
      <w:ins w:id="20" w:author="ADMIN" w:date="2018-07-04T22:05:29Z">
        <w:r>
          <w:rPr>
            <w:rFonts w:hint="eastAsia"/>
            <w:lang w:val="en-US" w:eastAsia="zh-CN"/>
          </w:rPr>
          <w:t>孩子</w:t>
        </w:r>
      </w:ins>
      <w:ins w:id="21" w:author="ADMIN" w:date="2018-07-04T22:05:35Z">
        <w:r>
          <w:rPr>
            <w:rFonts w:hint="eastAsia"/>
            <w:lang w:val="en-US" w:eastAsia="zh-CN"/>
          </w:rPr>
          <w:t>制定</w:t>
        </w:r>
      </w:ins>
      <w:ins w:id="22" w:author="ADMIN" w:date="2018-07-04T22:05:36Z">
        <w:r>
          <w:rPr>
            <w:rFonts w:hint="eastAsia"/>
            <w:lang w:val="en-US" w:eastAsia="zh-CN"/>
          </w:rPr>
          <w:t>课程表</w:t>
        </w:r>
      </w:ins>
      <w:ins w:id="23" w:author="ADMIN" w:date="2018-07-04T22:06:51Z">
        <w:r>
          <w:rPr>
            <w:rFonts w:hint="eastAsia"/>
            <w:lang w:val="en-US" w:eastAsia="zh-CN"/>
          </w:rPr>
          <w:t xml:space="preserve">  </w:t>
        </w:r>
      </w:ins>
    </w:p>
    <w:p>
      <w:pPr>
        <w:numPr>
          <w:ilvl w:val="-1"/>
          <w:numId w:val="0"/>
        </w:numPr>
        <w:spacing w:line="220" w:lineRule="atLeast"/>
        <w:rPr>
          <w:ins w:id="25" w:author="ADMIN" w:date="2018-07-04T22:09:40Z"/>
          <w:rFonts w:hint="eastAsia"/>
          <w:lang w:val="en-US" w:eastAsia="zh-CN"/>
        </w:rPr>
        <w:pPrChange w:id="24" w:author="ADMIN" w:date="2018-07-04T22:06:55Z">
          <w:pPr>
            <w:spacing w:line="220" w:lineRule="atLeast"/>
          </w:pPr>
        </w:pPrChange>
      </w:pPr>
      <w:ins w:id="26" w:author="ADMIN" w:date="2018-07-04T22:05:47Z">
        <w:r>
          <w:rPr>
            <w:rFonts w:hint="eastAsia"/>
            <w:lang w:val="en-US" w:eastAsia="zh-CN"/>
          </w:rPr>
          <w:t>括号中是</w:t>
        </w:r>
      </w:ins>
      <w:ins w:id="27" w:author="ADMIN" w:date="2018-07-04T22:05:51Z">
        <w:r>
          <w:rPr>
            <w:rFonts w:hint="eastAsia"/>
            <w:lang w:val="en-US" w:eastAsia="zh-CN"/>
          </w:rPr>
          <w:t>数字</w:t>
        </w:r>
      </w:ins>
      <w:ins w:id="28" w:author="ADMIN" w:date="2018-07-04T22:05:52Z">
        <w:r>
          <w:rPr>
            <w:rFonts w:hint="eastAsia"/>
            <w:lang w:val="en-US" w:eastAsia="zh-CN"/>
          </w:rPr>
          <w:t>，</w:t>
        </w:r>
      </w:ins>
      <w:ins w:id="29" w:author="ADMIN" w:date="2018-07-04T22:06:06Z">
        <w:r>
          <w:rPr>
            <w:rFonts w:hint="eastAsia"/>
            <w:lang w:val="en-US" w:eastAsia="zh-CN"/>
          </w:rPr>
          <w:t>默认</w:t>
        </w:r>
      </w:ins>
      <w:ins w:id="30" w:author="ADMIN" w:date="2018-07-04T22:06:07Z">
        <w:r>
          <w:rPr>
            <w:rFonts w:hint="eastAsia"/>
            <w:lang w:val="en-US" w:eastAsia="zh-CN"/>
          </w:rPr>
          <w:t>是</w:t>
        </w:r>
      </w:ins>
      <w:ins w:id="31" w:author="ADMIN" w:date="2018-07-04T22:06:08Z">
        <w:r>
          <w:rPr>
            <w:rFonts w:hint="eastAsia"/>
            <w:lang w:val="en-US" w:eastAsia="zh-CN"/>
          </w:rPr>
          <w:t>1，</w:t>
        </w:r>
      </w:ins>
      <w:ins w:id="32" w:author="ADMIN" w:date="2018-07-04T22:06:09Z">
        <w:r>
          <w:rPr>
            <w:rFonts w:hint="eastAsia"/>
            <w:lang w:val="en-US" w:eastAsia="zh-CN"/>
          </w:rPr>
          <w:t>然后</w:t>
        </w:r>
      </w:ins>
      <w:ins w:id="33" w:author="ADMIN" w:date="2018-07-04T22:07:38Z">
        <w:r>
          <w:rPr>
            <w:rFonts w:hint="eastAsia"/>
            <w:lang w:val="en-US" w:eastAsia="zh-CN"/>
          </w:rPr>
          <w:t>左右是</w:t>
        </w:r>
      </w:ins>
      <w:ins w:id="34" w:author="ADMIN" w:date="2018-07-04T22:07:40Z">
        <w:r>
          <w:rPr>
            <w:rFonts w:hint="eastAsia"/>
            <w:lang w:val="en-US" w:eastAsia="zh-CN"/>
          </w:rPr>
          <w:t>加减的</w:t>
        </w:r>
      </w:ins>
      <w:ins w:id="35" w:author="ADMIN" w:date="2018-07-04T22:07:44Z">
        <w:r>
          <w:rPr>
            <w:rFonts w:hint="eastAsia"/>
            <w:lang w:val="en-US" w:eastAsia="zh-CN"/>
          </w:rPr>
          <w:t>按钮</w:t>
        </w:r>
      </w:ins>
      <w:ins w:id="36" w:author="ADMIN" w:date="2018-07-04T22:07:46Z">
        <w:r>
          <w:rPr>
            <w:rFonts w:hint="eastAsia"/>
            <w:lang w:val="en-US" w:eastAsia="zh-CN"/>
          </w:rPr>
          <w:t>。</w:t>
        </w:r>
      </w:ins>
      <w:ins w:id="37" w:author="ADMIN" w:date="2018-07-04T22:08:01Z">
        <w:r>
          <w:rPr>
            <w:rFonts w:hint="eastAsia"/>
            <w:lang w:val="en-US" w:eastAsia="zh-CN"/>
          </w:rPr>
          <w:t>选择</w:t>
        </w:r>
      </w:ins>
      <w:ins w:id="38" w:author="ADMIN" w:date="2018-07-04T22:08:02Z">
        <w:r>
          <w:rPr>
            <w:rFonts w:hint="eastAsia"/>
            <w:lang w:val="en-US" w:eastAsia="zh-CN"/>
          </w:rPr>
          <w:t>好</w:t>
        </w:r>
      </w:ins>
      <w:ins w:id="39" w:author="ADMIN" w:date="2018-07-04T22:08:03Z">
        <w:r>
          <w:rPr>
            <w:rFonts w:hint="eastAsia"/>
            <w:lang w:val="en-US" w:eastAsia="zh-CN"/>
          </w:rPr>
          <w:t>之后，</w:t>
        </w:r>
      </w:ins>
      <w:ins w:id="40" w:author="ADMIN" w:date="2018-07-04T22:08:05Z">
        <w:r>
          <w:rPr>
            <w:rFonts w:hint="eastAsia"/>
            <w:lang w:val="en-US" w:eastAsia="zh-CN"/>
          </w:rPr>
          <w:t>按</w:t>
        </w:r>
      </w:ins>
      <w:ins w:id="41" w:author="ADMIN" w:date="2018-07-04T22:08:07Z">
        <w:r>
          <w:rPr>
            <w:rFonts w:hint="eastAsia"/>
            <w:lang w:val="en-US" w:eastAsia="zh-CN"/>
          </w:rPr>
          <w:t>确定，</w:t>
        </w:r>
      </w:ins>
      <w:ins w:id="42" w:author="ADMIN" w:date="2018-07-04T22:08:08Z">
        <w:r>
          <w:rPr>
            <w:rFonts w:hint="eastAsia"/>
            <w:lang w:val="en-US" w:eastAsia="zh-CN"/>
          </w:rPr>
          <w:t>出现</w:t>
        </w:r>
      </w:ins>
      <w:ins w:id="43" w:author="ADMIN" w:date="2018-07-04T22:08:09Z">
        <w:r>
          <w:rPr>
            <w:rFonts w:hint="eastAsia"/>
            <w:lang w:val="en-US" w:eastAsia="zh-CN"/>
          </w:rPr>
          <w:t>第二个</w:t>
        </w:r>
      </w:ins>
      <w:ins w:id="44" w:author="ADMIN" w:date="2018-07-04T22:08:10Z">
        <w:r>
          <w:rPr>
            <w:rFonts w:hint="eastAsia"/>
            <w:lang w:val="en-US" w:eastAsia="zh-CN"/>
          </w:rPr>
          <w:t>界面</w:t>
        </w:r>
      </w:ins>
      <w:ins w:id="45" w:author="ADMIN" w:date="2018-07-04T22:08:11Z">
        <w:r>
          <w:rPr>
            <w:rFonts w:hint="eastAsia"/>
            <w:lang w:val="en-US" w:eastAsia="zh-CN"/>
          </w:rPr>
          <w:t>，如果</w:t>
        </w:r>
      </w:ins>
      <w:ins w:id="46" w:author="ADMIN" w:date="2018-07-04T22:08:12Z">
        <w:r>
          <w:rPr>
            <w:rFonts w:hint="eastAsia"/>
            <w:lang w:val="en-US" w:eastAsia="zh-CN"/>
          </w:rPr>
          <w:t>选了2</w:t>
        </w:r>
      </w:ins>
      <w:ins w:id="47" w:author="ADMIN" w:date="2018-07-04T22:08:13Z">
        <w:r>
          <w:rPr>
            <w:rFonts w:hint="eastAsia"/>
            <w:lang w:val="en-US" w:eastAsia="zh-CN"/>
          </w:rPr>
          <w:t>个</w:t>
        </w:r>
      </w:ins>
      <w:ins w:id="48" w:author="ADMIN" w:date="2018-07-04T22:08:14Z">
        <w:r>
          <w:rPr>
            <w:rFonts w:hint="eastAsia"/>
            <w:lang w:val="en-US" w:eastAsia="zh-CN"/>
          </w:rPr>
          <w:t>小孩，</w:t>
        </w:r>
      </w:ins>
      <w:ins w:id="49" w:author="ADMIN" w:date="2018-07-04T22:08:15Z">
        <w:r>
          <w:rPr>
            <w:rFonts w:hint="eastAsia"/>
            <w:lang w:val="en-US" w:eastAsia="zh-CN"/>
          </w:rPr>
          <w:t>第二个</w:t>
        </w:r>
      </w:ins>
      <w:ins w:id="50" w:author="ADMIN" w:date="2018-07-04T22:08:16Z">
        <w:r>
          <w:rPr>
            <w:rFonts w:hint="eastAsia"/>
            <w:lang w:val="en-US" w:eastAsia="zh-CN"/>
          </w:rPr>
          <w:t>界面</w:t>
        </w:r>
      </w:ins>
      <w:ins w:id="51" w:author="ADMIN" w:date="2018-07-04T22:08:17Z">
        <w:r>
          <w:rPr>
            <w:rFonts w:hint="eastAsia"/>
            <w:lang w:val="en-US" w:eastAsia="zh-CN"/>
          </w:rPr>
          <w:t>就是</w:t>
        </w:r>
      </w:ins>
      <w:ins w:id="52" w:author="ADMIN" w:date="2018-07-04T22:08:18Z">
        <w:r>
          <w:rPr>
            <w:rFonts w:hint="eastAsia"/>
            <w:lang w:val="en-US" w:eastAsia="zh-CN"/>
          </w:rPr>
          <w:t>引导你</w:t>
        </w:r>
      </w:ins>
      <w:ins w:id="53" w:author="ADMIN" w:date="2018-07-04T22:08:20Z">
        <w:r>
          <w:rPr>
            <w:rFonts w:hint="eastAsia"/>
            <w:lang w:val="en-US" w:eastAsia="zh-CN"/>
          </w:rPr>
          <w:t>把</w:t>
        </w:r>
      </w:ins>
      <w:ins w:id="54" w:author="ADMIN" w:date="2018-07-04T22:08:24Z">
        <w:r>
          <w:rPr>
            <w:rFonts w:hint="eastAsia"/>
            <w:lang w:val="en-US" w:eastAsia="zh-CN"/>
          </w:rPr>
          <w:t>两个</w:t>
        </w:r>
      </w:ins>
      <w:ins w:id="55" w:author="ADMIN" w:date="2018-07-04T22:08:25Z">
        <w:r>
          <w:rPr>
            <w:rFonts w:hint="eastAsia"/>
            <w:lang w:val="en-US" w:eastAsia="zh-CN"/>
          </w:rPr>
          <w:t>小孩的</w:t>
        </w:r>
      </w:ins>
      <w:ins w:id="56" w:author="ADMIN" w:date="2018-07-04T22:08:26Z">
        <w:r>
          <w:rPr>
            <w:rFonts w:hint="eastAsia"/>
            <w:lang w:val="en-US" w:eastAsia="zh-CN"/>
          </w:rPr>
          <w:t>名字</w:t>
        </w:r>
      </w:ins>
      <w:ins w:id="57" w:author="ADMIN" w:date="2018-07-04T22:08:29Z">
        <w:r>
          <w:rPr>
            <w:rFonts w:hint="eastAsia"/>
            <w:lang w:val="en-US" w:eastAsia="zh-CN"/>
          </w:rPr>
          <w:t>或</w:t>
        </w:r>
      </w:ins>
      <w:ins w:id="58" w:author="ADMIN" w:date="2018-07-04T22:08:36Z">
        <w:r>
          <w:rPr>
            <w:rFonts w:hint="eastAsia"/>
            <w:lang w:val="en-US" w:eastAsia="zh-CN"/>
          </w:rPr>
          <w:t>小名</w:t>
        </w:r>
      </w:ins>
      <w:ins w:id="59" w:author="ADMIN" w:date="2018-07-04T22:08:41Z">
        <w:r>
          <w:rPr>
            <w:rFonts w:hint="eastAsia"/>
            <w:lang w:val="en-US" w:eastAsia="zh-CN"/>
          </w:rPr>
          <w:t>填到</w:t>
        </w:r>
      </w:ins>
      <w:ins w:id="60" w:author="ADMIN" w:date="2018-07-04T22:08:46Z">
        <w:r>
          <w:rPr>
            <w:rFonts w:hint="eastAsia"/>
            <w:lang w:val="en-US" w:eastAsia="zh-CN"/>
          </w:rPr>
          <w:t>空格</w:t>
        </w:r>
      </w:ins>
      <w:ins w:id="61" w:author="ADMIN" w:date="2018-07-04T22:08:47Z">
        <w:r>
          <w:rPr>
            <w:rFonts w:hint="eastAsia"/>
            <w:lang w:val="en-US" w:eastAsia="zh-CN"/>
          </w:rPr>
          <w:t>里面</w:t>
        </w:r>
      </w:ins>
      <w:ins w:id="62" w:author="ADMIN" w:date="2018-07-04T22:08:48Z">
        <w:r>
          <w:rPr>
            <w:rFonts w:hint="eastAsia"/>
            <w:lang w:val="en-US" w:eastAsia="zh-CN"/>
          </w:rPr>
          <w:t>，</w:t>
        </w:r>
      </w:ins>
      <w:ins w:id="63" w:author="ADMIN" w:date="2018-07-04T22:08:50Z">
        <w:r>
          <w:rPr>
            <w:rFonts w:hint="eastAsia"/>
            <w:lang w:val="en-US" w:eastAsia="zh-CN"/>
          </w:rPr>
          <w:t>从而</w:t>
        </w:r>
      </w:ins>
      <w:ins w:id="64" w:author="ADMIN" w:date="2018-07-04T22:08:51Z">
        <w:r>
          <w:rPr>
            <w:rFonts w:hint="eastAsia"/>
            <w:lang w:val="en-US" w:eastAsia="zh-CN"/>
          </w:rPr>
          <w:t>设定</w:t>
        </w:r>
      </w:ins>
      <w:ins w:id="65" w:author="ADMIN" w:date="2018-07-04T22:08:52Z">
        <w:r>
          <w:rPr>
            <w:rFonts w:hint="eastAsia"/>
            <w:lang w:val="en-US" w:eastAsia="zh-CN"/>
          </w:rPr>
          <w:t>课程表</w:t>
        </w:r>
      </w:ins>
      <w:ins w:id="66" w:author="ADMIN" w:date="2018-07-04T22:08:53Z">
        <w:r>
          <w:rPr>
            <w:rFonts w:hint="eastAsia"/>
            <w:lang w:val="en-US" w:eastAsia="zh-CN"/>
          </w:rPr>
          <w:t>的</w:t>
        </w:r>
      </w:ins>
      <w:ins w:id="67" w:author="ADMIN" w:date="2018-07-04T22:08:54Z">
        <w:r>
          <w:rPr>
            <w:rFonts w:hint="eastAsia"/>
            <w:lang w:val="en-US" w:eastAsia="zh-CN"/>
          </w:rPr>
          <w:t>名字。</w:t>
        </w:r>
      </w:ins>
      <w:ins w:id="68" w:author="ADMIN" w:date="2018-07-04T22:08:55Z">
        <w:r>
          <w:rPr>
            <w:rFonts w:hint="eastAsia"/>
            <w:lang w:val="en-US" w:eastAsia="zh-CN"/>
          </w:rPr>
          <w:t>（</w:t>
        </w:r>
      </w:ins>
      <w:ins w:id="69" w:author="ADMIN" w:date="2018-07-04T22:08:56Z">
        <w:r>
          <w:rPr>
            <w:rFonts w:hint="eastAsia"/>
            <w:lang w:val="en-US" w:eastAsia="zh-CN"/>
          </w:rPr>
          <w:t>比如</w:t>
        </w:r>
      </w:ins>
      <w:ins w:id="70" w:author="ADMIN" w:date="2018-07-04T22:09:10Z">
        <w:r>
          <w:rPr>
            <w:rFonts w:hint="eastAsia"/>
            <w:lang w:val="en-US" w:eastAsia="zh-CN"/>
          </w:rPr>
          <w:t>填写</w:t>
        </w:r>
      </w:ins>
      <w:ins w:id="71" w:author="ADMIN" w:date="2018-07-04T22:09:12Z">
        <w:r>
          <w:rPr>
            <w:rFonts w:hint="eastAsia"/>
            <w:lang w:val="en-US" w:eastAsia="zh-CN"/>
          </w:rPr>
          <w:t>韦小宝</w:t>
        </w:r>
      </w:ins>
      <w:ins w:id="72" w:author="ADMIN" w:date="2018-07-04T22:09:13Z">
        <w:r>
          <w:rPr>
            <w:rFonts w:hint="eastAsia"/>
            <w:lang w:val="en-US" w:eastAsia="zh-CN"/>
          </w:rPr>
          <w:t>和</w:t>
        </w:r>
      </w:ins>
      <w:ins w:id="73" w:author="ADMIN" w:date="2018-07-04T22:09:23Z">
        <w:r>
          <w:rPr>
            <w:rFonts w:hint="eastAsia"/>
            <w:lang w:val="en-US" w:eastAsia="zh-CN"/>
          </w:rPr>
          <w:t>韦二宝</w:t>
        </w:r>
      </w:ins>
      <w:ins w:id="74" w:author="ADMIN" w:date="2018-07-04T22:09:26Z">
        <w:r>
          <w:rPr>
            <w:rFonts w:hint="eastAsia"/>
            <w:lang w:val="en-US" w:eastAsia="zh-CN"/>
          </w:rPr>
          <w:t>，</w:t>
        </w:r>
      </w:ins>
      <w:ins w:id="75" w:author="ADMIN" w:date="2018-07-04T22:09:28Z">
        <w:r>
          <w:rPr>
            <w:rFonts w:hint="eastAsia"/>
            <w:lang w:val="en-US" w:eastAsia="zh-CN"/>
          </w:rPr>
          <w:t>给</w:t>
        </w:r>
      </w:ins>
      <w:ins w:id="76" w:author="ADMIN" w:date="2018-07-04T22:09:29Z">
        <w:r>
          <w:rPr>
            <w:rFonts w:hint="eastAsia"/>
            <w:lang w:val="en-US" w:eastAsia="zh-CN"/>
          </w:rPr>
          <w:t>一段</w:t>
        </w:r>
      </w:ins>
      <w:ins w:id="77" w:author="ADMIN" w:date="2018-07-04T22:09:30Z">
        <w:r>
          <w:rPr>
            <w:rFonts w:hint="eastAsia"/>
            <w:lang w:val="en-US" w:eastAsia="zh-CN"/>
          </w:rPr>
          <w:t>文字</w:t>
        </w:r>
      </w:ins>
      <w:ins w:id="78" w:author="ADMIN" w:date="2018-07-04T22:09:31Z">
        <w:r>
          <w:rPr>
            <w:rFonts w:hint="eastAsia"/>
            <w:lang w:val="en-US" w:eastAsia="zh-CN"/>
          </w:rPr>
          <w:t>来</w:t>
        </w:r>
      </w:ins>
      <w:ins w:id="79" w:author="ADMIN" w:date="2018-07-04T22:09:33Z">
        <w:r>
          <w:rPr>
            <w:rFonts w:hint="eastAsia"/>
            <w:lang w:val="en-US" w:eastAsia="zh-CN"/>
          </w:rPr>
          <w:t>提示</w:t>
        </w:r>
      </w:ins>
      <w:ins w:id="80" w:author="ADMIN" w:date="2018-07-04T22:08:55Z">
        <w:r>
          <w:rPr>
            <w:rFonts w:hint="eastAsia"/>
            <w:lang w:val="en-US" w:eastAsia="zh-CN"/>
          </w:rPr>
          <w:t>）</w:t>
        </w:r>
      </w:ins>
      <w:ins w:id="81" w:author="ADMIN" w:date="2018-07-04T22:13:17Z">
        <w:r>
          <w:rPr>
            <w:rFonts w:hint="eastAsia"/>
            <w:lang w:val="en-US" w:eastAsia="zh-CN"/>
          </w:rPr>
          <w:t>，</w:t>
        </w:r>
      </w:ins>
      <w:ins w:id="82" w:author="ADMIN" w:date="2018-07-04T22:13:18Z">
        <w:r>
          <w:rPr>
            <w:rFonts w:hint="eastAsia"/>
            <w:lang w:val="en-US" w:eastAsia="zh-CN"/>
          </w:rPr>
          <w:t>设定</w:t>
        </w:r>
      </w:ins>
      <w:ins w:id="83" w:author="ADMIN" w:date="2018-07-04T22:13:19Z">
        <w:r>
          <w:rPr>
            <w:rFonts w:hint="eastAsia"/>
            <w:lang w:val="en-US" w:eastAsia="zh-CN"/>
          </w:rPr>
          <w:t>之后，</w:t>
        </w:r>
      </w:ins>
      <w:ins w:id="84" w:author="ADMIN" w:date="2018-07-04T22:13:21Z">
        <w:r>
          <w:rPr>
            <w:rFonts w:hint="eastAsia"/>
            <w:lang w:val="en-US" w:eastAsia="zh-CN"/>
          </w:rPr>
          <w:t>每个</w:t>
        </w:r>
      </w:ins>
      <w:ins w:id="85" w:author="ADMIN" w:date="2018-07-04T22:13:22Z">
        <w:r>
          <w:rPr>
            <w:rFonts w:hint="eastAsia"/>
            <w:lang w:val="en-US" w:eastAsia="zh-CN"/>
          </w:rPr>
          <w:t>孩子</w:t>
        </w:r>
      </w:ins>
      <w:ins w:id="86" w:author="ADMIN" w:date="2018-07-04T22:13:23Z">
        <w:r>
          <w:rPr>
            <w:rFonts w:hint="eastAsia"/>
            <w:lang w:val="en-US" w:eastAsia="zh-CN"/>
          </w:rPr>
          <w:t>的</w:t>
        </w:r>
      </w:ins>
      <w:ins w:id="87" w:author="ADMIN" w:date="2018-07-04T22:13:26Z">
        <w:r>
          <w:rPr>
            <w:rFonts w:hint="eastAsia"/>
            <w:lang w:val="en-US" w:eastAsia="zh-CN"/>
          </w:rPr>
          <w:t>课程表有</w:t>
        </w:r>
      </w:ins>
      <w:ins w:id="88" w:author="ADMIN" w:date="2018-07-04T22:13:27Z">
        <w:r>
          <w:rPr>
            <w:rFonts w:hint="eastAsia"/>
            <w:lang w:val="en-US" w:eastAsia="zh-CN"/>
          </w:rPr>
          <w:t>一个</w:t>
        </w:r>
      </w:ins>
      <w:ins w:id="89" w:author="ADMIN" w:date="2018-07-04T22:13:28Z">
        <w:r>
          <w:rPr>
            <w:rFonts w:hint="eastAsia"/>
            <w:lang w:val="en-US" w:eastAsia="zh-CN"/>
          </w:rPr>
          <w:t>自己的</w:t>
        </w:r>
      </w:ins>
      <w:ins w:id="90" w:author="ADMIN" w:date="2018-07-04T22:13:29Z">
        <w:r>
          <w:rPr>
            <w:rFonts w:hint="eastAsia"/>
            <w:lang w:val="en-US" w:eastAsia="zh-CN"/>
          </w:rPr>
          <w:t>tab</w:t>
        </w:r>
      </w:ins>
      <w:ins w:id="91" w:author="ADMIN" w:date="2018-07-04T22:13:34Z">
        <w:r>
          <w:rPr>
            <w:rFonts w:hint="eastAsia"/>
            <w:lang w:val="en-US" w:eastAsia="zh-CN"/>
          </w:rPr>
          <w:t>显示</w:t>
        </w:r>
      </w:ins>
      <w:ins w:id="92" w:author="ADMIN" w:date="2018-07-04T22:13:35Z">
        <w:r>
          <w:rPr>
            <w:rFonts w:hint="eastAsia"/>
            <w:lang w:val="en-US" w:eastAsia="zh-CN"/>
          </w:rPr>
          <w:t>出来。</w:t>
        </w:r>
      </w:ins>
    </w:p>
    <w:p>
      <w:pPr>
        <w:numPr>
          <w:ilvl w:val="-1"/>
          <w:numId w:val="0"/>
        </w:numPr>
        <w:spacing w:line="220" w:lineRule="atLeast"/>
        <w:rPr>
          <w:ins w:id="94" w:author="ADMIN" w:date="2018-07-04T22:09:40Z"/>
          <w:rFonts w:hint="eastAsia"/>
          <w:lang w:val="en-US" w:eastAsia="zh-CN"/>
        </w:rPr>
        <w:pPrChange w:id="93" w:author="ADMIN" w:date="2018-07-04T22:06:55Z">
          <w:pPr>
            <w:spacing w:line="220" w:lineRule="atLeast"/>
          </w:pPr>
        </w:pPrChange>
      </w:pPr>
    </w:p>
    <w:p>
      <w:pPr>
        <w:numPr>
          <w:ilvl w:val="-1"/>
          <w:numId w:val="0"/>
        </w:numPr>
        <w:spacing w:line="220" w:lineRule="atLeast"/>
        <w:rPr>
          <w:ins w:id="96" w:author="ADMIN" w:date="2018-07-04T22:06:59Z"/>
          <w:rFonts w:hint="eastAsia"/>
          <w:lang w:val="en-US" w:eastAsia="zh-CN"/>
        </w:rPr>
        <w:pPrChange w:id="95" w:author="ADMIN" w:date="2018-07-04T22:06:55Z">
          <w:pPr>
            <w:spacing w:line="220" w:lineRule="atLeast"/>
          </w:pPr>
        </w:pPrChange>
      </w:pPr>
      <w:ins w:id="97" w:author="ADMIN" w:date="2018-07-04T22:09:41Z">
        <w:r>
          <w:rPr>
            <w:rFonts w:hint="eastAsia"/>
            <w:lang w:val="en-US" w:eastAsia="zh-CN"/>
          </w:rPr>
          <w:t>设定</w:t>
        </w:r>
      </w:ins>
      <w:ins w:id="98" w:author="ADMIN" w:date="2018-07-04T22:09:42Z">
        <w:r>
          <w:rPr>
            <w:rFonts w:hint="eastAsia"/>
            <w:lang w:val="en-US" w:eastAsia="zh-CN"/>
          </w:rPr>
          <w:t>之后，</w:t>
        </w:r>
      </w:ins>
      <w:ins w:id="99" w:author="ADMIN" w:date="2018-07-04T22:09:47Z">
        <w:r>
          <w:rPr>
            <w:rFonts w:hint="eastAsia"/>
            <w:lang w:val="en-US" w:eastAsia="zh-CN"/>
          </w:rPr>
          <w:t>出现</w:t>
        </w:r>
      </w:ins>
      <w:ins w:id="100" w:author="ADMIN" w:date="2018-07-04T22:10:00Z">
        <w:r>
          <w:rPr>
            <w:rFonts w:hint="eastAsia"/>
            <w:lang w:val="en-US" w:eastAsia="zh-CN"/>
          </w:rPr>
          <w:t>初始的</w:t>
        </w:r>
      </w:ins>
      <w:ins w:id="101" w:author="ADMIN" w:date="2018-07-04T22:10:02Z">
        <w:r>
          <w:rPr>
            <w:rFonts w:hint="eastAsia"/>
            <w:lang w:val="en-US" w:eastAsia="zh-CN"/>
          </w:rPr>
          <w:t>课程表</w:t>
        </w:r>
      </w:ins>
      <w:ins w:id="102" w:author="ADMIN" w:date="2018-07-04T22:10:04Z">
        <w:r>
          <w:rPr>
            <w:rFonts w:hint="eastAsia"/>
            <w:lang w:val="en-US" w:eastAsia="zh-CN"/>
          </w:rPr>
          <w:t>界面。</w:t>
        </w:r>
      </w:ins>
      <w:ins w:id="103" w:author="ADMIN" w:date="2018-07-04T22:10:12Z">
        <w:r>
          <w:rPr>
            <w:rFonts w:hint="eastAsia"/>
            <w:lang w:val="en-US" w:eastAsia="zh-CN"/>
          </w:rPr>
          <w:t>显示</w:t>
        </w:r>
      </w:ins>
      <w:ins w:id="104" w:author="ADMIN" w:date="2018-07-04T22:10:14Z">
        <w:r>
          <w:rPr>
            <w:rFonts w:hint="eastAsia"/>
            <w:lang w:val="en-US" w:eastAsia="zh-CN"/>
          </w:rPr>
          <w:t>本周</w:t>
        </w:r>
      </w:ins>
      <w:ins w:id="105" w:author="ADMIN" w:date="2018-07-04T22:10:21Z">
        <w:r>
          <w:rPr>
            <w:rFonts w:hint="eastAsia"/>
            <w:lang w:val="en-US" w:eastAsia="zh-CN"/>
          </w:rPr>
          <w:t>的</w:t>
        </w:r>
      </w:ins>
      <w:ins w:id="106" w:author="ADMIN" w:date="2018-07-04T22:10:22Z">
        <w:r>
          <w:rPr>
            <w:rFonts w:hint="eastAsia"/>
            <w:lang w:val="en-US" w:eastAsia="zh-CN"/>
          </w:rPr>
          <w:t>信息。</w:t>
        </w:r>
      </w:ins>
      <w:ins w:id="107" w:author="ADMIN" w:date="2018-07-04T22:13:44Z">
        <w:r>
          <w:rPr>
            <w:rFonts w:hint="eastAsia"/>
            <w:lang w:val="en-US" w:eastAsia="zh-CN"/>
          </w:rPr>
          <w:t>可以</w:t>
        </w:r>
      </w:ins>
      <w:ins w:id="108" w:author="ADMIN" w:date="2018-07-04T22:13:45Z">
        <w:r>
          <w:rPr>
            <w:rFonts w:hint="eastAsia"/>
            <w:lang w:val="en-US" w:eastAsia="zh-CN"/>
          </w:rPr>
          <w:t>切换</w:t>
        </w:r>
      </w:ins>
      <w:ins w:id="109" w:author="ADMIN" w:date="2018-07-04T22:13:46Z">
        <w:r>
          <w:rPr>
            <w:rFonts w:hint="eastAsia"/>
            <w:lang w:val="en-US" w:eastAsia="zh-CN"/>
          </w:rPr>
          <w:t>不</w:t>
        </w:r>
      </w:ins>
      <w:ins w:id="110" w:author="ADMIN" w:date="2018-07-04T22:13:47Z">
        <w:r>
          <w:rPr>
            <w:rFonts w:hint="eastAsia"/>
            <w:lang w:val="en-US" w:eastAsia="zh-CN"/>
          </w:rPr>
          <w:t>同</w:t>
        </w:r>
      </w:ins>
      <w:ins w:id="111" w:author="ADMIN" w:date="2018-07-04T22:13:57Z">
        <w:r>
          <w:rPr>
            <w:rFonts w:hint="eastAsia"/>
            <w:lang w:val="en-US" w:eastAsia="zh-CN"/>
          </w:rPr>
          <w:t>孩子的</w:t>
        </w:r>
      </w:ins>
      <w:ins w:id="112" w:author="ADMIN" w:date="2018-07-04T22:13:59Z">
        <w:r>
          <w:rPr>
            <w:rFonts w:hint="eastAsia"/>
            <w:lang w:val="en-US" w:eastAsia="zh-CN"/>
          </w:rPr>
          <w:t>课程表</w:t>
        </w:r>
      </w:ins>
      <w:ins w:id="113" w:author="ADMIN" w:date="2018-07-04T22:14:00Z">
        <w:r>
          <w:rPr>
            <w:rFonts w:hint="eastAsia"/>
            <w:lang w:val="en-US" w:eastAsia="zh-CN"/>
          </w:rPr>
          <w:t>分别</w:t>
        </w:r>
      </w:ins>
      <w:ins w:id="114" w:author="ADMIN" w:date="2018-07-04T22:14:03Z">
        <w:r>
          <w:rPr>
            <w:rFonts w:hint="eastAsia"/>
            <w:lang w:val="en-US" w:eastAsia="zh-CN"/>
          </w:rPr>
          <w:t>编辑。</w:t>
        </w:r>
      </w:ins>
    </w:p>
    <w:p>
      <w:pPr>
        <w:numPr>
          <w:ilvl w:val="-1"/>
          <w:numId w:val="0"/>
        </w:numPr>
        <w:spacing w:line="220" w:lineRule="atLeast"/>
        <w:rPr>
          <w:ins w:id="116" w:author="ADMIN" w:date="2018-07-04T22:03:01Z"/>
          <w:rFonts w:hint="eastAsia"/>
        </w:rPr>
        <w:pPrChange w:id="115" w:author="ADMIN" w:date="2018-07-04T22:10:27Z">
          <w:pPr>
            <w:spacing w:line="220" w:lineRule="atLeast"/>
          </w:pPr>
        </w:pPrChange>
      </w:pPr>
    </w:p>
    <w:p>
      <w:pPr>
        <w:numPr>
          <w:ilvl w:val="0"/>
          <w:numId w:val="0"/>
        </w:numPr>
        <w:spacing w:line="220" w:lineRule="atLeast"/>
        <w:rPr>
          <w:del w:id="118" w:author="ADMIN" w:date="2018-07-04T22:04:38Z"/>
          <w:rFonts w:hint="eastAsia"/>
          <w:lang w:val="en-US" w:eastAsia="zh-CN"/>
        </w:rPr>
        <w:pPrChange w:id="117" w:author="ADMIN" w:date="2018-07-04T21:50:57Z">
          <w:pPr>
            <w:spacing w:line="220" w:lineRule="atLeast"/>
          </w:pPr>
        </w:pPrChange>
      </w:pPr>
    </w:p>
    <w:p>
      <w:pPr>
        <w:numPr>
          <w:ilvl w:val="0"/>
          <w:numId w:val="1"/>
          <w:ins w:id="120" w:author="ADMIN" w:date="2018-07-04T22:12:29Z"/>
        </w:numPr>
        <w:spacing w:line="220" w:lineRule="atLeast"/>
        <w:rPr>
          <w:ins w:id="121" w:author="ADMIN" w:date="2018-07-04T22:12:43Z"/>
          <w:rFonts w:hint="eastAsia"/>
          <w:lang w:val="en-US" w:eastAsia="zh-CN"/>
        </w:rPr>
        <w:pPrChange w:id="119" w:author="ADMIN" w:date="2018-07-04T22:12:29Z">
          <w:pPr>
            <w:spacing w:line="220" w:lineRule="atLeast"/>
          </w:pPr>
        </w:pPrChange>
      </w:pPr>
      <w:del w:id="122" w:author="ADMIN" w:date="2018-07-04T22:10:34Z">
        <w:r>
          <w:rPr>
            <w:rFonts w:hint="eastAsia"/>
          </w:rPr>
          <w:delText>2.</w:delText>
        </w:r>
      </w:del>
      <w:r>
        <w:rPr>
          <w:rFonts w:hint="eastAsia"/>
        </w:rPr>
        <w:t>首页点击新建课程表，</w:t>
      </w:r>
      <w:del w:id="123" w:author="ADMIN" w:date="2018-07-04T21:56:28Z">
        <w:r>
          <w:rPr>
            <w:rFonts w:hint="eastAsia"/>
            <w:lang w:val="en-US"/>
          </w:rPr>
          <w:delText>弹出孩子详细信息页面。</w:delText>
        </w:r>
      </w:del>
      <w:ins w:id="124" w:author="ADMIN" w:date="2018-07-04T21:56:28Z">
        <w:r>
          <w:rPr>
            <w:rFonts w:hint="eastAsia"/>
            <w:lang w:val="en-US" w:eastAsia="zh-CN"/>
          </w:rPr>
          <w:t>可以</w:t>
        </w:r>
      </w:ins>
      <w:ins w:id="125" w:author="ADMIN" w:date="2018-07-04T21:56:31Z">
        <w:r>
          <w:rPr>
            <w:rFonts w:hint="eastAsia"/>
            <w:lang w:val="en-US" w:eastAsia="zh-CN"/>
          </w:rPr>
          <w:t>添加</w:t>
        </w:r>
      </w:ins>
      <w:ins w:id="126" w:author="ADMIN" w:date="2018-07-04T22:10:52Z">
        <w:r>
          <w:rPr>
            <w:rFonts w:hint="eastAsia"/>
            <w:lang w:val="en-US" w:eastAsia="zh-CN"/>
          </w:rPr>
          <w:t>除了</w:t>
        </w:r>
      </w:ins>
      <w:ins w:id="127" w:author="ADMIN" w:date="2018-07-04T22:10:53Z">
        <w:r>
          <w:rPr>
            <w:rFonts w:hint="eastAsia"/>
            <w:lang w:val="en-US" w:eastAsia="zh-CN"/>
          </w:rPr>
          <w:t>孩子</w:t>
        </w:r>
      </w:ins>
      <w:ins w:id="128" w:author="ADMIN" w:date="2018-07-04T22:10:54Z">
        <w:r>
          <w:rPr>
            <w:rFonts w:hint="eastAsia"/>
            <w:lang w:val="en-US" w:eastAsia="zh-CN"/>
          </w:rPr>
          <w:t>之外其余</w:t>
        </w:r>
      </w:ins>
      <w:ins w:id="129" w:author="ADMIN" w:date="2018-07-04T22:10:55Z">
        <w:r>
          <w:rPr>
            <w:rFonts w:hint="eastAsia"/>
            <w:lang w:val="en-US" w:eastAsia="zh-CN"/>
          </w:rPr>
          <w:t>人的</w:t>
        </w:r>
      </w:ins>
      <w:ins w:id="130" w:author="ADMIN" w:date="2018-07-04T22:10:58Z">
        <w:r>
          <w:rPr>
            <w:rFonts w:hint="eastAsia"/>
            <w:lang w:val="en-US" w:eastAsia="zh-CN"/>
          </w:rPr>
          <w:t>日程表，</w:t>
        </w:r>
      </w:ins>
      <w:ins w:id="131" w:author="ADMIN" w:date="2018-07-04T22:11:11Z">
        <w:r>
          <w:rPr>
            <w:rFonts w:hint="eastAsia"/>
            <w:lang w:val="en-US" w:eastAsia="zh-CN"/>
          </w:rPr>
          <w:t>点击</w:t>
        </w:r>
      </w:ins>
      <w:ins w:id="132" w:author="ADMIN" w:date="2018-07-04T22:11:12Z">
        <w:r>
          <w:rPr>
            <w:rFonts w:hint="eastAsia"/>
            <w:lang w:val="en-US" w:eastAsia="zh-CN"/>
          </w:rPr>
          <w:t>出现</w:t>
        </w:r>
      </w:ins>
      <w:ins w:id="133" w:author="ADMIN" w:date="2018-07-04T22:11:14Z">
        <w:r>
          <w:rPr>
            <w:rFonts w:hint="eastAsia"/>
            <w:lang w:val="en-US" w:eastAsia="zh-CN"/>
          </w:rPr>
          <w:t>提示，</w:t>
        </w:r>
      </w:ins>
      <w:ins w:id="134" w:author="ADMIN" w:date="2018-07-04T22:11:15Z">
        <w:r>
          <w:rPr>
            <w:rFonts w:hint="eastAsia"/>
            <w:lang w:val="en-US" w:eastAsia="zh-CN"/>
          </w:rPr>
          <w:t>要求</w:t>
        </w:r>
      </w:ins>
      <w:ins w:id="135" w:author="ADMIN" w:date="2018-07-04T22:11:19Z">
        <w:r>
          <w:rPr>
            <w:rFonts w:hint="eastAsia"/>
            <w:lang w:val="en-US" w:eastAsia="zh-CN"/>
          </w:rPr>
          <w:t>命名</w:t>
        </w:r>
      </w:ins>
      <w:ins w:id="136" w:author="ADMIN" w:date="2018-07-04T22:11:20Z">
        <w:r>
          <w:rPr>
            <w:rFonts w:hint="eastAsia"/>
            <w:lang w:val="en-US" w:eastAsia="zh-CN"/>
          </w:rPr>
          <w:t>新</w:t>
        </w:r>
      </w:ins>
      <w:ins w:id="137" w:author="ADMIN" w:date="2018-07-04T22:11:21Z">
        <w:r>
          <w:rPr>
            <w:rFonts w:hint="eastAsia"/>
            <w:lang w:val="en-US" w:eastAsia="zh-CN"/>
          </w:rPr>
          <w:t>课程表</w:t>
        </w:r>
      </w:ins>
      <w:ins w:id="138" w:author="ADMIN" w:date="2018-07-04T22:11:22Z">
        <w:r>
          <w:rPr>
            <w:rFonts w:hint="eastAsia"/>
            <w:lang w:val="en-US" w:eastAsia="zh-CN"/>
          </w:rPr>
          <w:t>的</w:t>
        </w:r>
      </w:ins>
      <w:ins w:id="139" w:author="ADMIN" w:date="2018-07-04T22:11:24Z">
        <w:r>
          <w:rPr>
            <w:rFonts w:hint="eastAsia"/>
            <w:lang w:val="en-US" w:eastAsia="zh-CN"/>
          </w:rPr>
          <w:t>名字，</w:t>
        </w:r>
      </w:ins>
      <w:ins w:id="140" w:author="ADMIN" w:date="2018-07-04T22:11:25Z">
        <w:r>
          <w:rPr>
            <w:rFonts w:hint="eastAsia"/>
            <w:lang w:val="en-US" w:eastAsia="zh-CN"/>
          </w:rPr>
          <w:t>比如</w:t>
        </w:r>
      </w:ins>
      <w:ins w:id="141" w:author="ADMIN" w:date="2018-07-04T22:11:26Z">
        <w:r>
          <w:rPr>
            <w:rFonts w:hint="eastAsia"/>
            <w:lang w:val="en-US" w:eastAsia="zh-CN"/>
          </w:rPr>
          <w:t>“</w:t>
        </w:r>
      </w:ins>
      <w:ins w:id="142" w:author="ADMIN" w:date="2018-07-04T22:11:27Z">
        <w:r>
          <w:rPr>
            <w:rFonts w:hint="eastAsia"/>
            <w:lang w:val="en-US" w:eastAsia="zh-CN"/>
          </w:rPr>
          <w:t>麻麻</w:t>
        </w:r>
      </w:ins>
      <w:ins w:id="143" w:author="ADMIN" w:date="2018-07-04T22:11:28Z">
        <w:r>
          <w:rPr>
            <w:rFonts w:hint="eastAsia"/>
            <w:lang w:val="en-US" w:eastAsia="zh-CN"/>
          </w:rPr>
          <w:t>的</w:t>
        </w:r>
      </w:ins>
      <w:ins w:id="144" w:author="ADMIN" w:date="2018-07-04T22:11:32Z">
        <w:r>
          <w:rPr>
            <w:rFonts w:hint="eastAsia"/>
            <w:lang w:val="en-US" w:eastAsia="zh-CN"/>
          </w:rPr>
          <w:t>日程表</w:t>
        </w:r>
      </w:ins>
      <w:ins w:id="145" w:author="ADMIN" w:date="2018-07-04T22:11:26Z">
        <w:r>
          <w:rPr>
            <w:rFonts w:hint="eastAsia"/>
            <w:lang w:val="en-US" w:eastAsia="zh-CN"/>
          </w:rPr>
          <w:t>”</w:t>
        </w:r>
      </w:ins>
      <w:ins w:id="146" w:author="ADMIN" w:date="2018-07-04T22:12:33Z">
        <w:r>
          <w:rPr>
            <w:rFonts w:hint="eastAsia"/>
            <w:lang w:val="en-US" w:eastAsia="zh-CN"/>
          </w:rPr>
          <w:t>（</w:t>
        </w:r>
      </w:ins>
      <w:ins w:id="147" w:author="ADMIN" w:date="2018-07-04T22:12:34Z">
        <w:r>
          <w:rPr>
            <w:rFonts w:hint="eastAsia"/>
            <w:lang w:val="en-US" w:eastAsia="zh-CN"/>
          </w:rPr>
          <w:t>可以</w:t>
        </w:r>
      </w:ins>
      <w:ins w:id="148" w:author="ADMIN" w:date="2018-07-04T22:12:35Z">
        <w:r>
          <w:rPr>
            <w:rFonts w:hint="eastAsia"/>
            <w:lang w:val="en-US" w:eastAsia="zh-CN"/>
          </w:rPr>
          <w:t>提示</w:t>
        </w:r>
      </w:ins>
      <w:ins w:id="149" w:author="ADMIN" w:date="2018-07-04T22:12:37Z">
        <w:r>
          <w:rPr>
            <w:rFonts w:hint="eastAsia"/>
            <w:lang w:val="en-US" w:eastAsia="zh-CN"/>
          </w:rPr>
          <w:t>用户</w:t>
        </w:r>
      </w:ins>
      <w:ins w:id="150" w:author="ADMIN" w:date="2018-07-04T22:12:38Z">
        <w:r>
          <w:rPr>
            <w:rFonts w:hint="eastAsia"/>
            <w:lang w:val="en-US" w:eastAsia="zh-CN"/>
          </w:rPr>
          <w:t>怎么</w:t>
        </w:r>
      </w:ins>
      <w:ins w:id="151" w:author="ADMIN" w:date="2018-07-04T22:12:39Z">
        <w:r>
          <w:rPr>
            <w:rFonts w:hint="eastAsia"/>
            <w:lang w:val="en-US" w:eastAsia="zh-CN"/>
          </w:rPr>
          <w:t>填写</w:t>
        </w:r>
      </w:ins>
      <w:ins w:id="152" w:author="ADMIN" w:date="2018-07-04T22:12:33Z">
        <w:r>
          <w:rPr>
            <w:rFonts w:hint="eastAsia"/>
            <w:lang w:val="en-US" w:eastAsia="zh-CN"/>
          </w:rPr>
          <w:t>）</w:t>
        </w:r>
      </w:ins>
      <w:ins w:id="153" w:author="ADMIN" w:date="2018-07-04T22:13:00Z">
        <w:r>
          <w:rPr>
            <w:rFonts w:hint="eastAsia"/>
            <w:lang w:val="en-US" w:eastAsia="zh-CN"/>
          </w:rPr>
          <w:t>，</w:t>
        </w:r>
      </w:ins>
      <w:ins w:id="154" w:author="ADMIN" w:date="2018-07-04T22:13:03Z">
        <w:r>
          <w:rPr>
            <w:rFonts w:hint="eastAsia"/>
            <w:lang w:val="en-US" w:eastAsia="zh-CN"/>
          </w:rPr>
          <w:t>命名</w:t>
        </w:r>
      </w:ins>
      <w:ins w:id="155" w:author="ADMIN" w:date="2018-07-04T22:13:04Z">
        <w:r>
          <w:rPr>
            <w:rFonts w:hint="eastAsia"/>
            <w:lang w:val="en-US" w:eastAsia="zh-CN"/>
          </w:rPr>
          <w:t>后，</w:t>
        </w:r>
      </w:ins>
      <w:ins w:id="156" w:author="ADMIN" w:date="2018-07-04T22:13:05Z">
        <w:r>
          <w:rPr>
            <w:rFonts w:hint="eastAsia"/>
            <w:lang w:val="en-US" w:eastAsia="zh-CN"/>
          </w:rPr>
          <w:t>出现</w:t>
        </w:r>
      </w:ins>
      <w:ins w:id="157" w:author="ADMIN" w:date="2018-07-04T22:13:10Z">
        <w:r>
          <w:rPr>
            <w:rFonts w:hint="eastAsia"/>
            <w:lang w:val="en-US" w:eastAsia="zh-CN"/>
          </w:rPr>
          <w:t>新的</w:t>
        </w:r>
      </w:ins>
      <w:ins w:id="158" w:author="ADMIN" w:date="2018-07-04T22:13:11Z">
        <w:r>
          <w:rPr>
            <w:rFonts w:hint="eastAsia"/>
            <w:lang w:val="en-US" w:eastAsia="zh-CN"/>
          </w:rPr>
          <w:t>tab</w:t>
        </w:r>
      </w:ins>
    </w:p>
    <w:p>
      <w:pPr>
        <w:numPr>
          <w:ilvl w:val="-1"/>
          <w:numId w:val="0"/>
        </w:numPr>
        <w:spacing w:line="220" w:lineRule="atLeast"/>
        <w:rPr>
          <w:rFonts w:hint="eastAsia"/>
          <w:lang w:val="en-US" w:eastAsia="zh-CN"/>
        </w:rPr>
        <w:pPrChange w:id="159" w:author="ADMIN" w:date="2018-07-04T22:12:44Z">
          <w:pPr>
            <w:spacing w:line="220" w:lineRule="atLeast"/>
          </w:pPr>
        </w:pPrChange>
      </w:pPr>
    </w:p>
    <w:p>
      <w:pPr>
        <w:spacing w:line="220" w:lineRule="atLeast"/>
        <w:rPr>
          <w:ins w:id="160" w:author="ADMIN" w:date="2018-07-04T21:58:07Z"/>
          <w:rFonts w:hint="eastAsia"/>
        </w:rPr>
      </w:pPr>
      <w:r>
        <w:rPr>
          <w:rFonts w:hint="eastAsia"/>
        </w:rPr>
        <w:t>3.日期明细页面</w:t>
      </w:r>
      <w:del w:id="161" w:author="ADMIN" w:date="2018-07-04T21:57:49Z">
        <w:r>
          <w:rPr>
            <w:rFonts w:hint="eastAsia"/>
          </w:rPr>
          <w:delText>“编辑”、</w:delText>
        </w:r>
      </w:del>
      <w:r>
        <w:rPr>
          <w:rFonts w:hint="eastAsia"/>
        </w:rPr>
        <w:t>“打卡赚金币”按钮不再保留。课程的</w:t>
      </w:r>
      <w:del w:id="162" w:author="ADMIN" w:date="2018-07-04T21:57:56Z">
        <w:r>
          <w:rPr>
            <w:rFonts w:hint="eastAsia"/>
          </w:rPr>
          <w:delText>添加和</w:delText>
        </w:r>
      </w:del>
      <w:r>
        <w:rPr>
          <w:rFonts w:hint="eastAsia"/>
        </w:rPr>
        <w:t>编辑</w:t>
      </w:r>
      <w:ins w:id="163" w:author="ADMIN" w:date="2018-07-04T22:14:20Z">
        <w:r>
          <w:rPr>
            <w:rFonts w:hint="eastAsia"/>
            <w:lang w:val="en-US" w:eastAsia="zh-CN"/>
          </w:rPr>
          <w:t>或</w:t>
        </w:r>
      </w:ins>
      <w:ins w:id="164" w:author="ADMIN" w:date="2018-07-04T22:14:21Z">
        <w:r>
          <w:rPr>
            <w:rFonts w:hint="eastAsia"/>
            <w:lang w:val="en-US" w:eastAsia="zh-CN"/>
          </w:rPr>
          <w:t>删除</w:t>
        </w:r>
      </w:ins>
      <w:del w:id="165" w:author="ADMIN" w:date="2018-07-04T21:57:59Z">
        <w:r>
          <w:rPr>
            <w:rFonts w:hint="eastAsia"/>
          </w:rPr>
          <w:delText>皆</w:delText>
        </w:r>
      </w:del>
      <w:r>
        <w:rPr>
          <w:rFonts w:hint="eastAsia"/>
        </w:rPr>
        <w:t>改为点击时间线进行</w:t>
      </w:r>
      <w:ins w:id="166" w:author="ADMIN" w:date="2018-07-04T22:14:27Z">
        <w:r>
          <w:rPr>
            <w:rFonts w:hint="eastAsia"/>
            <w:lang w:eastAsia="zh-CN"/>
          </w:rPr>
          <w:t>（</w:t>
        </w:r>
      </w:ins>
      <w:ins w:id="167" w:author="ADMIN" w:date="2018-07-04T22:14:29Z">
        <w:r>
          <w:rPr>
            <w:rFonts w:hint="eastAsia"/>
            <w:lang w:val="en-US" w:eastAsia="zh-CN"/>
          </w:rPr>
          <w:t>最好</w:t>
        </w:r>
      </w:ins>
      <w:ins w:id="168" w:author="ADMIN" w:date="2018-07-04T22:14:57Z">
        <w:r>
          <w:rPr>
            <w:rFonts w:hint="eastAsia"/>
            <w:lang w:val="en-US" w:eastAsia="zh-CN"/>
          </w:rPr>
          <w:t>长按</w:t>
        </w:r>
      </w:ins>
      <w:ins w:id="169" w:author="ADMIN" w:date="2018-07-04T22:14:59Z">
        <w:r>
          <w:rPr>
            <w:rFonts w:hint="eastAsia"/>
            <w:lang w:val="en-US" w:eastAsia="zh-CN"/>
          </w:rPr>
          <w:t>进入</w:t>
        </w:r>
      </w:ins>
      <w:ins w:id="170" w:author="ADMIN" w:date="2018-07-04T22:15:00Z">
        <w:r>
          <w:rPr>
            <w:rFonts w:hint="eastAsia"/>
            <w:lang w:val="en-US" w:eastAsia="zh-CN"/>
          </w:rPr>
          <w:t>编辑</w:t>
        </w:r>
      </w:ins>
      <w:ins w:id="171" w:author="ADMIN" w:date="2018-07-04T22:15:01Z">
        <w:r>
          <w:rPr>
            <w:rFonts w:hint="eastAsia"/>
            <w:lang w:val="en-US" w:eastAsia="zh-CN"/>
          </w:rPr>
          <w:t>，</w:t>
        </w:r>
      </w:ins>
      <w:ins w:id="172" w:author="ADMIN" w:date="2018-07-04T22:15:03Z">
        <w:r>
          <w:rPr>
            <w:rFonts w:hint="eastAsia"/>
            <w:lang w:val="en-US" w:eastAsia="zh-CN"/>
          </w:rPr>
          <w:t>也</w:t>
        </w:r>
      </w:ins>
      <w:ins w:id="173" w:author="ADMIN" w:date="2018-07-04T22:15:04Z">
        <w:r>
          <w:rPr>
            <w:rFonts w:hint="eastAsia"/>
            <w:lang w:val="en-US" w:eastAsia="zh-CN"/>
          </w:rPr>
          <w:t>可以直接</w:t>
        </w:r>
      </w:ins>
      <w:ins w:id="174" w:author="ADMIN" w:date="2018-07-04T22:15:05Z">
        <w:r>
          <w:rPr>
            <w:rFonts w:hint="eastAsia"/>
            <w:lang w:val="en-US" w:eastAsia="zh-CN"/>
          </w:rPr>
          <w:t>删除</w:t>
        </w:r>
      </w:ins>
      <w:ins w:id="175" w:author="ADMIN" w:date="2018-07-04T22:16:09Z">
        <w:r>
          <w:rPr>
            <w:rFonts w:hint="eastAsia"/>
            <w:lang w:val="en-US" w:eastAsia="zh-CN"/>
          </w:rPr>
          <w:t>，</w:t>
        </w:r>
      </w:ins>
      <w:ins w:id="176" w:author="ADMIN" w:date="2018-07-04T22:16:11Z">
        <w:r>
          <w:rPr>
            <w:rFonts w:hint="eastAsia"/>
            <w:lang w:val="en-US" w:eastAsia="zh-CN"/>
          </w:rPr>
          <w:t>页面中</w:t>
        </w:r>
      </w:ins>
      <w:ins w:id="177" w:author="ADMIN" w:date="2018-07-04T22:16:12Z">
        <w:r>
          <w:rPr>
            <w:rFonts w:hint="eastAsia"/>
            <w:lang w:val="en-US" w:eastAsia="zh-CN"/>
          </w:rPr>
          <w:t>有</w:t>
        </w:r>
      </w:ins>
      <w:ins w:id="178" w:author="ADMIN" w:date="2018-07-04T22:16:14Z">
        <w:r>
          <w:rPr>
            <w:rFonts w:hint="eastAsia"/>
            <w:lang w:val="en-US" w:eastAsia="zh-CN"/>
          </w:rPr>
          <w:t>文字</w:t>
        </w:r>
      </w:ins>
      <w:ins w:id="179" w:author="ADMIN" w:date="2018-07-04T22:16:16Z">
        <w:r>
          <w:rPr>
            <w:rFonts w:hint="eastAsia"/>
            <w:lang w:val="en-US" w:eastAsia="zh-CN"/>
          </w:rPr>
          <w:t>提示</w:t>
        </w:r>
      </w:ins>
      <w:ins w:id="180" w:author="ADMIN" w:date="2018-07-04T22:16:24Z">
        <w:r>
          <w:rPr>
            <w:rFonts w:hint="eastAsia"/>
            <w:lang w:val="en-US" w:eastAsia="zh-CN"/>
          </w:rPr>
          <w:t>可以这么</w:t>
        </w:r>
      </w:ins>
      <w:ins w:id="181" w:author="ADMIN" w:date="2018-07-04T22:16:25Z">
        <w:r>
          <w:rPr>
            <w:rFonts w:hint="eastAsia"/>
            <w:lang w:val="en-US" w:eastAsia="zh-CN"/>
          </w:rPr>
          <w:t>操作</w:t>
        </w:r>
      </w:ins>
      <w:ins w:id="182" w:author="ADMIN" w:date="2018-07-04T22:14:27Z">
        <w:r>
          <w:rPr>
            <w:rFonts w:hint="eastAsia"/>
            <w:lang w:eastAsia="zh-CN"/>
          </w:rPr>
          <w:t>）</w:t>
        </w:r>
      </w:ins>
      <w:r>
        <w:rPr>
          <w:rFonts w:hint="eastAsia"/>
        </w:rPr>
        <w:t>。</w:t>
      </w:r>
      <w:ins w:id="183" w:author="ADMIN" w:date="2018-07-04T21:58:55Z">
        <w:r>
          <w:rPr>
            <w:rFonts w:hint="eastAsia"/>
            <w:lang w:val="en-US" w:eastAsia="zh-CN"/>
          </w:rPr>
          <w:t>原</w:t>
        </w:r>
      </w:ins>
      <w:ins w:id="184" w:author="ADMIN" w:date="2018-07-04T21:58:57Z">
        <w:r>
          <w:rPr>
            <w:rFonts w:hint="eastAsia"/>
            <w:lang w:val="en-US" w:eastAsia="zh-CN"/>
          </w:rPr>
          <w:t>“</w:t>
        </w:r>
      </w:ins>
      <w:ins w:id="185" w:author="ADMIN" w:date="2018-07-04T21:59:02Z">
        <w:r>
          <w:rPr>
            <w:rFonts w:hint="eastAsia"/>
            <w:lang w:val="en-US" w:eastAsia="zh-CN"/>
          </w:rPr>
          <w:t>编辑</w:t>
        </w:r>
      </w:ins>
      <w:ins w:id="186" w:author="ADMIN" w:date="2018-07-04T21:58:57Z">
        <w:r>
          <w:rPr>
            <w:rFonts w:hint="eastAsia"/>
            <w:lang w:val="en-US" w:eastAsia="zh-CN"/>
          </w:rPr>
          <w:t>”</w:t>
        </w:r>
      </w:ins>
      <w:ins w:id="187" w:author="ADMIN" w:date="2018-07-04T21:59:11Z">
        <w:r>
          <w:rPr>
            <w:rFonts w:hint="eastAsia"/>
            <w:lang w:val="en-US" w:eastAsia="zh-CN"/>
          </w:rPr>
          <w:t>按钮</w:t>
        </w:r>
      </w:ins>
      <w:ins w:id="188" w:author="ADMIN" w:date="2018-07-04T21:59:44Z">
        <w:r>
          <w:rPr>
            <w:rFonts w:hint="eastAsia"/>
            <w:lang w:val="en-US" w:eastAsia="zh-CN"/>
          </w:rPr>
          <w:t>改成</w:t>
        </w:r>
      </w:ins>
      <w:ins w:id="189" w:author="ADMIN" w:date="2018-07-04T21:59:46Z">
        <w:r>
          <w:rPr>
            <w:rFonts w:hint="eastAsia"/>
            <w:lang w:val="en-US" w:eastAsia="zh-CN"/>
          </w:rPr>
          <w:t>“</w:t>
        </w:r>
      </w:ins>
      <w:ins w:id="190" w:author="ADMIN" w:date="2018-07-04T22:00:09Z">
        <w:r>
          <w:rPr>
            <w:rFonts w:hint="eastAsia"/>
            <w:lang w:val="en-US" w:eastAsia="zh-CN"/>
          </w:rPr>
          <w:t>新增</w:t>
        </w:r>
      </w:ins>
      <w:ins w:id="191" w:author="ADMIN" w:date="2018-07-04T22:00:11Z">
        <w:r>
          <w:rPr>
            <w:rFonts w:hint="eastAsia"/>
            <w:lang w:val="en-US" w:eastAsia="zh-CN"/>
          </w:rPr>
          <w:t>日程</w:t>
        </w:r>
      </w:ins>
      <w:ins w:id="192" w:author="ADMIN" w:date="2018-07-04T21:59:46Z">
        <w:r>
          <w:rPr>
            <w:rFonts w:hint="eastAsia"/>
            <w:lang w:val="en-US" w:eastAsia="zh-CN"/>
          </w:rPr>
          <w:t>”</w:t>
        </w:r>
      </w:ins>
      <w:ins w:id="193" w:author="ADMIN" w:date="2018-07-04T22:00:17Z">
        <w:r>
          <w:rPr>
            <w:rFonts w:hint="eastAsia"/>
            <w:lang w:val="en-US" w:eastAsia="zh-CN"/>
          </w:rPr>
          <w:t>（</w:t>
        </w:r>
      </w:ins>
      <w:ins w:id="194" w:author="ADMIN" w:date="2018-07-04T22:00:19Z">
        <w:r>
          <w:rPr>
            <w:rFonts w:hint="eastAsia"/>
            <w:lang w:val="en-US" w:eastAsia="zh-CN"/>
          </w:rPr>
          <w:t>按照</w:t>
        </w:r>
      </w:ins>
      <w:ins w:id="195" w:author="ADMIN" w:date="2018-07-04T22:00:21Z">
        <w:r>
          <w:rPr>
            <w:rFonts w:hint="eastAsia"/>
            <w:lang w:val="en-US" w:eastAsia="zh-CN"/>
          </w:rPr>
          <w:t>时间轴</w:t>
        </w:r>
      </w:ins>
      <w:ins w:id="196" w:author="ADMIN" w:date="2018-07-04T22:00:24Z">
        <w:r>
          <w:rPr>
            <w:rFonts w:hint="eastAsia"/>
            <w:lang w:val="en-US" w:eastAsia="zh-CN"/>
          </w:rPr>
          <w:t>点击</w:t>
        </w:r>
      </w:ins>
      <w:ins w:id="197" w:author="ADMIN" w:date="2018-07-04T22:00:25Z">
        <w:r>
          <w:rPr>
            <w:rFonts w:hint="eastAsia"/>
            <w:lang w:val="en-US" w:eastAsia="zh-CN"/>
          </w:rPr>
          <w:t>来</w:t>
        </w:r>
      </w:ins>
      <w:ins w:id="198" w:author="ADMIN" w:date="2018-07-04T22:00:26Z">
        <w:r>
          <w:rPr>
            <w:rFonts w:hint="eastAsia"/>
            <w:lang w:val="en-US" w:eastAsia="zh-CN"/>
          </w:rPr>
          <w:t>新增</w:t>
        </w:r>
      </w:ins>
      <w:ins w:id="199" w:author="ADMIN" w:date="2018-07-04T22:00:29Z">
        <w:r>
          <w:rPr>
            <w:rFonts w:hint="eastAsia"/>
            <w:lang w:val="en-US" w:eastAsia="zh-CN"/>
          </w:rPr>
          <w:t>不太</w:t>
        </w:r>
      </w:ins>
      <w:ins w:id="200" w:author="ADMIN" w:date="2018-07-04T22:00:30Z">
        <w:r>
          <w:rPr>
            <w:rFonts w:hint="eastAsia"/>
            <w:lang w:val="en-US" w:eastAsia="zh-CN"/>
          </w:rPr>
          <w:t>准确，</w:t>
        </w:r>
      </w:ins>
      <w:ins w:id="201" w:author="ADMIN" w:date="2018-07-04T22:00:32Z">
        <w:r>
          <w:rPr>
            <w:rFonts w:hint="eastAsia"/>
            <w:lang w:val="en-US" w:eastAsia="zh-CN"/>
          </w:rPr>
          <w:t>比如说</w:t>
        </w:r>
      </w:ins>
      <w:ins w:id="202" w:author="ADMIN" w:date="2018-07-04T22:00:33Z">
        <w:r>
          <w:rPr>
            <w:rFonts w:hint="eastAsia"/>
            <w:lang w:val="en-US" w:eastAsia="zh-CN"/>
          </w:rPr>
          <w:t>要在</w:t>
        </w:r>
      </w:ins>
      <w:ins w:id="203" w:author="ADMIN" w:date="2018-07-04T22:00:34Z">
        <w:r>
          <w:rPr>
            <w:rFonts w:hint="eastAsia"/>
            <w:lang w:val="en-US" w:eastAsia="zh-CN"/>
          </w:rPr>
          <w:t>1</w:t>
        </w:r>
      </w:ins>
      <w:ins w:id="204" w:author="ADMIN" w:date="2018-07-04T22:00:35Z">
        <w:r>
          <w:rPr>
            <w:rFonts w:hint="eastAsia"/>
            <w:lang w:val="en-US" w:eastAsia="zh-CN"/>
          </w:rPr>
          <w:t>0</w:t>
        </w:r>
      </w:ins>
      <w:ins w:id="205" w:author="ADMIN" w:date="2018-07-04T22:00:39Z">
        <w:r>
          <w:rPr>
            <w:rFonts w:hint="eastAsia"/>
            <w:lang w:val="en-US" w:eastAsia="zh-CN"/>
          </w:rPr>
          <w:t>:45</w:t>
        </w:r>
      </w:ins>
      <w:ins w:id="206" w:author="ADMIN" w:date="2018-07-04T22:00:40Z">
        <w:r>
          <w:rPr>
            <w:rFonts w:hint="eastAsia"/>
            <w:lang w:val="en-US" w:eastAsia="zh-CN"/>
          </w:rPr>
          <w:t>~</w:t>
        </w:r>
      </w:ins>
      <w:ins w:id="207" w:author="ADMIN" w:date="2018-07-04T22:00:42Z">
        <w:r>
          <w:rPr>
            <w:rFonts w:hint="eastAsia"/>
            <w:lang w:val="en-US" w:eastAsia="zh-CN"/>
          </w:rPr>
          <w:t>11</w:t>
        </w:r>
      </w:ins>
      <w:ins w:id="208" w:author="ADMIN" w:date="2018-07-04T22:00:48Z">
        <w:r>
          <w:rPr>
            <w:rFonts w:hint="eastAsia"/>
            <w:lang w:val="en-US" w:eastAsia="zh-CN"/>
          </w:rPr>
          <w:t>:35</w:t>
        </w:r>
      </w:ins>
      <w:ins w:id="209" w:author="ADMIN" w:date="2018-07-04T22:00:50Z">
        <w:r>
          <w:rPr>
            <w:rFonts w:hint="eastAsia"/>
            <w:lang w:val="en-US" w:eastAsia="zh-CN"/>
          </w:rPr>
          <w:t>完成</w:t>
        </w:r>
      </w:ins>
      <w:ins w:id="210" w:author="ADMIN" w:date="2018-07-04T22:00:51Z">
        <w:r>
          <w:rPr>
            <w:rFonts w:hint="eastAsia"/>
            <w:lang w:val="en-US" w:eastAsia="zh-CN"/>
          </w:rPr>
          <w:t>一件</w:t>
        </w:r>
      </w:ins>
      <w:ins w:id="211" w:author="ADMIN" w:date="2018-07-04T22:00:52Z">
        <w:r>
          <w:rPr>
            <w:rFonts w:hint="eastAsia"/>
            <w:lang w:val="en-US" w:eastAsia="zh-CN"/>
          </w:rPr>
          <w:t>事情</w:t>
        </w:r>
      </w:ins>
      <w:ins w:id="212" w:author="ADMIN" w:date="2018-07-04T22:00:53Z">
        <w:r>
          <w:rPr>
            <w:rFonts w:hint="eastAsia"/>
            <w:lang w:val="en-US" w:eastAsia="zh-CN"/>
          </w:rPr>
          <w:t>，</w:t>
        </w:r>
      </w:ins>
      <w:ins w:id="213" w:author="ADMIN" w:date="2018-07-04T22:00:54Z">
        <w:r>
          <w:rPr>
            <w:rFonts w:hint="eastAsia"/>
            <w:lang w:val="en-US" w:eastAsia="zh-CN"/>
          </w:rPr>
          <w:t>时间轴</w:t>
        </w:r>
      </w:ins>
      <w:ins w:id="214" w:author="ADMIN" w:date="2018-07-04T22:00:56Z">
        <w:r>
          <w:rPr>
            <w:rFonts w:hint="eastAsia"/>
            <w:lang w:val="en-US" w:eastAsia="zh-CN"/>
          </w:rPr>
          <w:t>点击</w:t>
        </w:r>
      </w:ins>
      <w:ins w:id="215" w:author="ADMIN" w:date="2018-07-04T22:01:05Z">
        <w:r>
          <w:rPr>
            <w:rFonts w:hint="eastAsia"/>
            <w:lang w:val="en-US" w:eastAsia="zh-CN"/>
          </w:rPr>
          <w:t>来</w:t>
        </w:r>
      </w:ins>
      <w:ins w:id="216" w:author="ADMIN" w:date="2018-07-04T22:01:06Z">
        <w:r>
          <w:rPr>
            <w:rFonts w:hint="eastAsia"/>
            <w:lang w:val="en-US" w:eastAsia="zh-CN"/>
          </w:rPr>
          <w:t>编辑</w:t>
        </w:r>
      </w:ins>
      <w:ins w:id="217" w:author="ADMIN" w:date="2018-07-04T22:01:13Z">
        <w:r>
          <w:rPr>
            <w:rFonts w:hint="eastAsia"/>
            <w:lang w:val="en-US" w:eastAsia="zh-CN"/>
          </w:rPr>
          <w:t>的</w:t>
        </w:r>
      </w:ins>
      <w:ins w:id="218" w:author="ADMIN" w:date="2018-07-04T22:01:15Z">
        <w:r>
          <w:rPr>
            <w:rFonts w:hint="eastAsia"/>
            <w:lang w:val="en-US" w:eastAsia="zh-CN"/>
          </w:rPr>
          <w:t>话</w:t>
        </w:r>
      </w:ins>
      <w:ins w:id="219" w:author="ADMIN" w:date="2018-07-04T22:01:17Z">
        <w:r>
          <w:rPr>
            <w:rFonts w:hint="eastAsia"/>
            <w:lang w:val="en-US" w:eastAsia="zh-CN"/>
          </w:rPr>
          <w:t>感觉</w:t>
        </w:r>
      </w:ins>
      <w:ins w:id="220" w:author="ADMIN" w:date="2018-07-04T22:01:20Z">
        <w:r>
          <w:rPr>
            <w:rFonts w:hint="eastAsia"/>
            <w:lang w:val="en-US" w:eastAsia="zh-CN"/>
          </w:rPr>
          <w:t>不是</w:t>
        </w:r>
      </w:ins>
      <w:ins w:id="221" w:author="ADMIN" w:date="2018-07-04T22:01:21Z">
        <w:r>
          <w:rPr>
            <w:rFonts w:hint="eastAsia"/>
            <w:lang w:val="en-US" w:eastAsia="zh-CN"/>
          </w:rPr>
          <w:t>很准</w:t>
        </w:r>
      </w:ins>
      <w:ins w:id="222" w:author="ADMIN" w:date="2018-07-04T22:00:17Z">
        <w:r>
          <w:rPr>
            <w:rFonts w:hint="eastAsia"/>
            <w:lang w:val="en-US" w:eastAsia="zh-CN"/>
          </w:rPr>
          <w:t>）</w:t>
        </w:r>
      </w:ins>
      <w:del w:id="223" w:author="ADMIN" w:date="2018-07-04T21:58:07Z">
        <w:r>
          <w:rPr>
            <w:rFonts w:hint="eastAsia"/>
          </w:rPr>
          <w:delText>增加删除列。</w:delText>
        </w:r>
      </w:del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4.课程明细页面，选择时间需要校验重复性。增加提醒时间设置： 10分钟，30分钟，60分钟，120分钟。</w:t>
      </w:r>
    </w:p>
    <w:p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5.孩子列表页面，去掉“我的金币”、“使用帮助”栏目</w:t>
      </w:r>
      <w:ins w:id="224" w:author="ADMIN" w:date="2018-07-04T22:17:45Z">
        <w:r>
          <w:rPr>
            <w:rFonts w:hint="eastAsia"/>
            <w:lang w:eastAsia="zh-CN"/>
          </w:rPr>
          <w:t>，</w:t>
        </w:r>
      </w:ins>
      <w:ins w:id="225" w:author="ADMIN" w:date="2018-07-04T22:17:48Z">
        <w:r>
          <w:rPr>
            <w:rFonts w:hint="eastAsia"/>
            <w:lang w:val="en-US" w:eastAsia="zh-CN"/>
          </w:rPr>
          <w:t>添加一个</w:t>
        </w:r>
      </w:ins>
      <w:ins w:id="226" w:author="ADMIN" w:date="2018-07-04T22:17:49Z">
        <w:r>
          <w:rPr>
            <w:rFonts w:hint="eastAsia"/>
            <w:lang w:val="en-US" w:eastAsia="zh-CN"/>
          </w:rPr>
          <w:t>“</w:t>
        </w:r>
      </w:ins>
      <w:ins w:id="227" w:author="ADMIN" w:date="2018-07-04T22:17:54Z">
        <w:r>
          <w:rPr>
            <w:rFonts w:hint="eastAsia"/>
            <w:lang w:val="en-US" w:eastAsia="zh-CN"/>
          </w:rPr>
          <w:t>添加</w:t>
        </w:r>
      </w:ins>
      <w:ins w:id="228" w:author="ADMIN" w:date="2018-07-04T22:17:55Z">
        <w:r>
          <w:rPr>
            <w:rFonts w:hint="eastAsia"/>
            <w:lang w:val="en-US" w:eastAsia="zh-CN"/>
          </w:rPr>
          <w:t>孩子</w:t>
        </w:r>
      </w:ins>
      <w:ins w:id="229" w:author="ADMIN" w:date="2018-07-04T22:17:49Z">
        <w:r>
          <w:rPr>
            <w:rFonts w:hint="eastAsia"/>
            <w:lang w:val="en-US" w:eastAsia="zh-CN"/>
          </w:rPr>
          <w:t>”</w:t>
        </w:r>
      </w:ins>
      <w:ins w:id="230" w:author="ADMIN" w:date="2018-07-04T22:17:58Z">
        <w:r>
          <w:rPr>
            <w:rFonts w:hint="eastAsia"/>
            <w:lang w:val="en-US" w:eastAsia="zh-CN"/>
          </w:rPr>
          <w:t>按钮，</w:t>
        </w:r>
      </w:ins>
      <w:ins w:id="231" w:author="ADMIN" w:date="2018-07-04T22:17:59Z">
        <w:r>
          <w:rPr>
            <w:rFonts w:hint="eastAsia"/>
            <w:lang w:val="en-US" w:eastAsia="zh-CN"/>
          </w:rPr>
          <w:t>防止</w:t>
        </w:r>
      </w:ins>
      <w:ins w:id="232" w:author="ADMIN" w:date="2018-07-04T22:18:00Z">
        <w:r>
          <w:rPr>
            <w:rFonts w:hint="eastAsia"/>
            <w:lang w:val="en-US" w:eastAsia="zh-CN"/>
          </w:rPr>
          <w:t>有的</w:t>
        </w:r>
      </w:ins>
      <w:ins w:id="233" w:author="ADMIN" w:date="2018-07-04T22:18:01Z">
        <w:r>
          <w:rPr>
            <w:rFonts w:hint="eastAsia"/>
            <w:lang w:val="en-US" w:eastAsia="zh-CN"/>
          </w:rPr>
          <w:t>家长</w:t>
        </w:r>
      </w:ins>
      <w:ins w:id="234" w:author="ADMIN" w:date="2018-07-04T22:18:02Z">
        <w:r>
          <w:rPr>
            <w:rFonts w:hint="eastAsia"/>
            <w:lang w:val="en-US" w:eastAsia="zh-CN"/>
          </w:rPr>
          <w:t>在</w:t>
        </w:r>
      </w:ins>
      <w:ins w:id="235" w:author="ADMIN" w:date="2018-07-04T22:18:04Z">
        <w:r>
          <w:rPr>
            <w:rFonts w:hint="eastAsia"/>
            <w:lang w:val="en-US" w:eastAsia="zh-CN"/>
          </w:rPr>
          <w:t>初始化</w:t>
        </w:r>
      </w:ins>
      <w:ins w:id="236" w:author="ADMIN" w:date="2018-07-04T22:18:05Z">
        <w:r>
          <w:rPr>
            <w:rFonts w:hint="eastAsia"/>
            <w:lang w:val="en-US" w:eastAsia="zh-CN"/>
          </w:rPr>
          <w:t>时</w:t>
        </w:r>
      </w:ins>
      <w:ins w:id="237" w:author="ADMIN" w:date="2018-07-04T22:18:08Z">
        <w:r>
          <w:rPr>
            <w:rFonts w:hint="eastAsia"/>
            <w:lang w:val="en-US" w:eastAsia="zh-CN"/>
          </w:rPr>
          <w:t>只</w:t>
        </w:r>
      </w:ins>
      <w:ins w:id="238" w:author="ADMIN" w:date="2018-07-04T22:18:09Z">
        <w:r>
          <w:rPr>
            <w:rFonts w:hint="eastAsia"/>
            <w:lang w:val="en-US" w:eastAsia="zh-CN"/>
          </w:rPr>
          <w:t>放了</w:t>
        </w:r>
      </w:ins>
      <w:ins w:id="239" w:author="ADMIN" w:date="2018-07-04T22:18:10Z">
        <w:r>
          <w:rPr>
            <w:rFonts w:hint="eastAsia"/>
            <w:lang w:val="en-US" w:eastAsia="zh-CN"/>
          </w:rPr>
          <w:t>一个</w:t>
        </w:r>
      </w:ins>
      <w:ins w:id="240" w:author="ADMIN" w:date="2018-07-04T22:18:11Z">
        <w:r>
          <w:rPr>
            <w:rFonts w:hint="eastAsia"/>
            <w:lang w:val="en-US" w:eastAsia="zh-CN"/>
          </w:rPr>
          <w:t>孩子</w:t>
        </w:r>
      </w:ins>
      <w:ins w:id="241" w:author="ADMIN" w:date="2018-07-04T22:18:12Z">
        <w:r>
          <w:rPr>
            <w:rFonts w:hint="eastAsia"/>
            <w:lang w:val="en-US" w:eastAsia="zh-CN"/>
          </w:rPr>
          <w:t>，</w:t>
        </w:r>
      </w:ins>
      <w:ins w:id="242" w:author="ADMIN" w:date="2018-07-04T22:18:13Z">
        <w:r>
          <w:rPr>
            <w:rFonts w:hint="eastAsia"/>
            <w:lang w:val="en-US" w:eastAsia="zh-CN"/>
          </w:rPr>
          <w:t>后续</w:t>
        </w:r>
      </w:ins>
      <w:ins w:id="243" w:author="ADMIN" w:date="2018-07-04T22:18:14Z">
        <w:r>
          <w:rPr>
            <w:rFonts w:hint="eastAsia"/>
            <w:lang w:val="en-US" w:eastAsia="zh-CN"/>
          </w:rPr>
          <w:t>想</w:t>
        </w:r>
      </w:ins>
      <w:ins w:id="244" w:author="ADMIN" w:date="2018-07-04T22:18:15Z">
        <w:r>
          <w:rPr>
            <w:rFonts w:hint="eastAsia"/>
            <w:lang w:val="en-US" w:eastAsia="zh-CN"/>
          </w:rPr>
          <w:t>添加</w:t>
        </w:r>
      </w:ins>
      <w:ins w:id="245" w:author="ADMIN" w:date="2018-07-04T22:18:16Z">
        <w:r>
          <w:rPr>
            <w:rFonts w:hint="eastAsia"/>
            <w:lang w:val="en-US" w:eastAsia="zh-CN"/>
          </w:rPr>
          <w:t>没有地方</w:t>
        </w:r>
      </w:ins>
      <w:ins w:id="246" w:author="ADMIN" w:date="2018-07-04T22:18:17Z">
        <w:r>
          <w:rPr>
            <w:rFonts w:hint="eastAsia"/>
            <w:lang w:val="en-US" w:eastAsia="zh-CN"/>
          </w:rPr>
          <w:t>添加</w:t>
        </w:r>
      </w:ins>
      <w:ins w:id="247" w:author="ADMIN" w:date="2018-07-04T22:18:18Z">
        <w:r>
          <w:rPr>
            <w:rFonts w:hint="eastAsia"/>
            <w:lang w:val="en-US" w:eastAsia="zh-CN"/>
          </w:rPr>
          <w:t>的情况</w:t>
        </w:r>
      </w:ins>
      <w:r>
        <w:rPr>
          <w:rFonts w:hint="eastAsia"/>
        </w:rPr>
        <w:t>。页面改为展示所有孩子的列表页，点击孩子，进入孩子详情页面。</w:t>
      </w:r>
    </w:p>
    <w:p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6.孩子详情页面，去掉“添加宝贝”按钮。“课程表”和“设置”更改为“保存”和“取消”。</w:t>
      </w:r>
    </w:p>
    <w:p>
      <w:pPr>
        <w:spacing w:line="220" w:lineRule="atLeast"/>
        <w:jc w:val="both"/>
        <w:rPr>
          <w:rFonts w:hint="eastAsia"/>
        </w:rPr>
      </w:pPr>
      <w:r>
        <w:rPr>
          <w:rFonts w:hint="eastAsia"/>
        </w:rPr>
        <w:t>7：底部导航处，增加“使用帮助”栏目。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0DDDC"/>
    <w:multiLevelType w:val="singleLevel"/>
    <w:tmpl w:val="B880D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47B1"/>
    <w:rsid w:val="00046453"/>
    <w:rsid w:val="00046F66"/>
    <w:rsid w:val="000E635C"/>
    <w:rsid w:val="001000C9"/>
    <w:rsid w:val="001355D1"/>
    <w:rsid w:val="00152056"/>
    <w:rsid w:val="001C560B"/>
    <w:rsid w:val="00252EF6"/>
    <w:rsid w:val="002B32B8"/>
    <w:rsid w:val="00323B43"/>
    <w:rsid w:val="003D37D8"/>
    <w:rsid w:val="004054F3"/>
    <w:rsid w:val="0041206B"/>
    <w:rsid w:val="00426133"/>
    <w:rsid w:val="004358AB"/>
    <w:rsid w:val="00441D08"/>
    <w:rsid w:val="00507C5C"/>
    <w:rsid w:val="0058271C"/>
    <w:rsid w:val="0059197C"/>
    <w:rsid w:val="007544A1"/>
    <w:rsid w:val="007E5BD3"/>
    <w:rsid w:val="00853F90"/>
    <w:rsid w:val="008B7726"/>
    <w:rsid w:val="008C5B92"/>
    <w:rsid w:val="00AF5323"/>
    <w:rsid w:val="00B175F0"/>
    <w:rsid w:val="00C17BFC"/>
    <w:rsid w:val="00C20441"/>
    <w:rsid w:val="00CB54A8"/>
    <w:rsid w:val="00CF5EA2"/>
    <w:rsid w:val="00D268A8"/>
    <w:rsid w:val="00D31D50"/>
    <w:rsid w:val="00E67219"/>
    <w:rsid w:val="00E73B7B"/>
    <w:rsid w:val="00F038B7"/>
    <w:rsid w:val="00F50BBD"/>
    <w:rsid w:val="12C72B68"/>
    <w:rsid w:val="1676242C"/>
    <w:rsid w:val="333E18E7"/>
    <w:rsid w:val="424C17D8"/>
    <w:rsid w:val="66B2055B"/>
    <w:rsid w:val="6F60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123</TotalTime>
  <ScaleCrop>false</ScaleCrop>
  <LinksUpToDate>false</LinksUpToDate>
  <CharactersWithSpaces>349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Asus</dc:creator>
  <cp:lastModifiedBy>ADMIN</cp:lastModifiedBy>
  <dcterms:modified xsi:type="dcterms:W3CDTF">2018-07-04T14:21:58Z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